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BF" w:rsidRPr="006D23BF" w:rsidRDefault="00B6364B">
      <w:pPr>
        <w:rPr>
          <w:del w:id="0" w:author="Сергей Каримов" w:date="2018-05-28T16:08:00Z"/>
          <w:b/>
          <w:color w:val="212121"/>
          <w:sz w:val="32"/>
          <w:szCs w:val="32"/>
          <w:rPrChange w:id="1" w:author="Сергей Каримов" w:date="2018-05-28T14:40:00Z">
            <w:rPr>
              <w:del w:id="2" w:author="Сергей Каримов" w:date="2018-05-28T16:08:00Z"/>
              <w:b/>
              <w:color w:val="212121"/>
              <w:sz w:val="36"/>
              <w:szCs w:val="36"/>
            </w:rPr>
          </w:rPrChange>
        </w:rPr>
      </w:pPr>
      <w:bookmarkStart w:id="3" w:name="_GoBack"/>
      <w:bookmarkEnd w:id="3"/>
      <w:r>
        <w:rPr>
          <w:b/>
          <w:color w:val="212121"/>
          <w:sz w:val="32"/>
          <w:szCs w:val="32"/>
          <w:rPrChange w:id="4" w:author="Сергей Каримов" w:date="2018-05-28T14:40:00Z">
            <w:rPr>
              <w:b/>
              <w:color w:val="212121"/>
              <w:sz w:val="36"/>
              <w:szCs w:val="36"/>
            </w:rPr>
          </w:rPrChange>
        </w:rPr>
        <w:t xml:space="preserve">Техническое задание на </w:t>
      </w:r>
      <w:del w:id="5" w:author="Сергей Каримов" w:date="2018-05-28T14:31:00Z">
        <w:r>
          <w:rPr>
            <w:b/>
            <w:color w:val="212121"/>
            <w:sz w:val="32"/>
            <w:szCs w:val="32"/>
            <w:rPrChange w:id="6" w:author="Сергей Каримов" w:date="2018-05-28T14:40:00Z">
              <w:rPr>
                <w:b/>
                <w:color w:val="212121"/>
                <w:sz w:val="36"/>
                <w:szCs w:val="36"/>
              </w:rPr>
            </w:rPrChange>
          </w:rPr>
          <w:delText>систему Чат-бот</w:delText>
        </w:r>
      </w:del>
      <w:ins w:id="7" w:author="Сергей Каримов" w:date="2018-05-28T14:31:00Z">
        <w:r>
          <w:rPr>
            <w:b/>
            <w:color w:val="212121"/>
            <w:sz w:val="32"/>
            <w:szCs w:val="32"/>
            <w:rPrChange w:id="8" w:author="Сергей Каримов" w:date="2018-05-28T14:40:00Z">
              <w:rPr>
                <w:b/>
                <w:color w:val="212121"/>
                <w:sz w:val="36"/>
                <w:szCs w:val="36"/>
              </w:rPr>
            </w:rPrChange>
          </w:rPr>
          <w:t>рабочее место оператора чатбота</w:t>
        </w:r>
      </w:ins>
      <w:del w:id="9" w:author="Сергей Каримов" w:date="2017-12-07T06:57:00Z">
        <w:r>
          <w:rPr>
            <w:b/>
            <w:color w:val="212121"/>
            <w:sz w:val="32"/>
            <w:szCs w:val="32"/>
            <w:rPrChange w:id="10" w:author="Сергей Каримов" w:date="2018-05-28T14:40:00Z">
              <w:rPr>
                <w:b/>
                <w:color w:val="212121"/>
                <w:sz w:val="36"/>
                <w:szCs w:val="36"/>
              </w:rPr>
            </w:rPrChange>
          </w:rPr>
          <w:delText xml:space="preserve"> </w:delText>
        </w:r>
      </w:del>
      <w:del w:id="11" w:author="Vladimir" w:date="2017-12-06T16:45:00Z">
        <w:r>
          <w:rPr>
            <w:b/>
            <w:color w:val="212121"/>
            <w:sz w:val="32"/>
            <w:szCs w:val="32"/>
            <w:rPrChange w:id="12" w:author="Сергей Каримов" w:date="2018-05-28T14:40:00Z">
              <w:rPr>
                <w:b/>
                <w:color w:val="212121"/>
                <w:sz w:val="36"/>
                <w:szCs w:val="36"/>
              </w:rPr>
            </w:rPrChange>
          </w:rPr>
          <w:delText>ГТО</w:delText>
        </w:r>
      </w:del>
    </w:p>
    <w:p w:rsidR="006D23BF" w:rsidRDefault="006D23BF">
      <w:pPr>
        <w:rPr>
          <w:b/>
          <w:color w:val="212121"/>
          <w:sz w:val="36"/>
          <w:szCs w:val="36"/>
        </w:rPr>
      </w:pP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212121"/>
        </w:rPr>
      </w:pPr>
      <w:r>
        <w:rPr>
          <w:b/>
          <w:color w:val="212121"/>
        </w:rPr>
        <w:t>Назначение</w:t>
      </w:r>
    </w:p>
    <w:p w:rsidR="006D23BF" w:rsidRDefault="00B6364B" w:rsidP="006D23BF">
      <w:pPr>
        <w:ind w:left="708"/>
        <w:rPr>
          <w:color w:val="212121"/>
        </w:rPr>
        <w:pPrChange w:id="13" w:author="Сергей Каримов" w:date="2018-06-07T12:33:00Z">
          <w:pPr>
            <w:ind w:left="1080"/>
          </w:pPr>
        </w:pPrChange>
      </w:pPr>
      <w:ins w:id="14" w:author="Сергей Каримов" w:date="2018-05-28T14:42:00Z">
        <w:r>
          <w:rPr>
            <w:color w:val="212121"/>
          </w:rPr>
          <w:t xml:space="preserve">Рабочее место оператора </w:t>
        </w:r>
      </w:ins>
      <w:del w:id="15" w:author="Сергей Каримов" w:date="2018-05-28T14:42:00Z">
        <w:r>
          <w:rPr>
            <w:color w:val="212121"/>
          </w:rPr>
          <w:delText xml:space="preserve">Система Чат-бот </w:delText>
        </w:r>
      </w:del>
      <w:del w:id="16" w:author="Vladimir" w:date="2017-12-06T16:46:00Z">
        <w:r>
          <w:rPr>
            <w:color w:val="212121"/>
          </w:rPr>
          <w:delText xml:space="preserve">ГТО </w:delText>
        </w:r>
      </w:del>
      <w:r>
        <w:rPr>
          <w:color w:val="212121"/>
        </w:rPr>
        <w:t xml:space="preserve">- далее система, призвана </w:t>
      </w:r>
      <w:del w:id="17" w:author="Сергей Каримов" w:date="2018-05-28T14:42:00Z">
        <w:r>
          <w:rPr>
            <w:color w:val="212121"/>
          </w:rPr>
          <w:delText xml:space="preserve">автоматизировать </w:delText>
        </w:r>
      </w:del>
      <w:ins w:id="18" w:author="Сергей Каримов" w:date="2018-05-28T14:42:00Z">
        <w:r>
          <w:rPr>
            <w:color w:val="212121"/>
          </w:rPr>
          <w:t xml:space="preserve">помочь </w:t>
        </w:r>
      </w:ins>
      <w:del w:id="19" w:author="Сергей Каримов" w:date="2018-05-28T14:42:00Z">
        <w:r>
          <w:rPr>
            <w:color w:val="212121"/>
          </w:rPr>
          <w:delText>работу о</w:delText>
        </w:r>
      </w:del>
      <w:ins w:id="20" w:author="Сергей Каримов" w:date="2018-05-28T14:42:00Z">
        <w:r>
          <w:rPr>
            <w:color w:val="212121"/>
          </w:rPr>
          <w:t>о</w:t>
        </w:r>
      </w:ins>
      <w:r>
        <w:rPr>
          <w:color w:val="212121"/>
        </w:rPr>
        <w:t>ператор</w:t>
      </w:r>
      <w:ins w:id="21" w:author="Сергей Каримов" w:date="2018-05-28T14:42:00Z">
        <w:r>
          <w:rPr>
            <w:color w:val="212121"/>
          </w:rPr>
          <w:t>у</w:t>
        </w:r>
      </w:ins>
      <w:del w:id="22" w:author="Сергей Каримов" w:date="2018-05-28T14:42:00Z">
        <w:r>
          <w:rPr>
            <w:color w:val="212121"/>
          </w:rPr>
          <w:delText>а</w:delText>
        </w:r>
      </w:del>
      <w:r>
        <w:rPr>
          <w:color w:val="212121"/>
        </w:rPr>
        <w:t xml:space="preserve"> call-центра отвечая в автоматическом режиме на часто задаваемые вопросы</w:t>
      </w:r>
      <w:del w:id="23" w:author="Сергей Каримов" w:date="2018-06-07T12:34:00Z">
        <w:r>
          <w:rPr>
            <w:color w:val="212121"/>
          </w:rPr>
          <w:delText xml:space="preserve"> </w:delText>
        </w:r>
      </w:del>
      <w:del w:id="24" w:author="Vladimir" w:date="2017-12-06T16:46:00Z">
        <w:r>
          <w:rPr>
            <w:color w:val="212121"/>
          </w:rPr>
          <w:delText>касательно ГТО</w:delText>
        </w:r>
      </w:del>
      <w:del w:id="25" w:author="Сергей Каримов" w:date="2018-06-07T12:34:00Z">
        <w:r>
          <w:rPr>
            <w:color w:val="212121"/>
          </w:rPr>
          <w:delText>.</w:delText>
        </w:r>
      </w:del>
    </w:p>
    <w:p w:rsidR="006D23BF" w:rsidRDefault="006D23BF">
      <w:pPr>
        <w:rPr>
          <w:color w:val="212121"/>
        </w:rPr>
      </w:pP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Определения, цели и задачи</w:t>
      </w:r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26" w:author="Сергей Каримов" w:date="2017-12-07T07:04:00Z"/>
          <w:color w:val="212121"/>
          <w:rPrChange w:id="27" w:author="Сергей Каримов" w:date="2017-12-07T07:04:00Z">
            <w:rPr>
              <w:ins w:id="28" w:author="Сергей Каримов" w:date="2017-12-07T07:04:00Z"/>
              <w:color w:val="000000"/>
            </w:rPr>
          </w:rPrChange>
        </w:rPr>
        <w:pPrChange w:id="29" w:author="Сергей Каримов" w:date="2017-12-07T07:04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360"/>
            <w:contextualSpacing/>
          </w:pPr>
        </w:pPrChange>
      </w:pPr>
      <w:r>
        <w:rPr>
          <w:color w:val="212121"/>
        </w:rPr>
        <w:t xml:space="preserve"> </w:t>
      </w:r>
      <w:del w:id="30" w:author="Сергей Каримов" w:date="2018-05-28T14:42:00Z">
        <w:r>
          <w:rPr>
            <w:color w:val="212121"/>
          </w:rPr>
          <w:delText>Чат-бот</w:delText>
        </w:r>
      </w:del>
      <w:ins w:id="31" w:author="Сергей Каримов" w:date="2018-05-28T14:42:00Z">
        <w:r>
          <w:rPr>
            <w:color w:val="212121"/>
          </w:rPr>
          <w:t>Система</w:t>
        </w:r>
      </w:ins>
      <w:r>
        <w:rPr>
          <w:color w:val="212121"/>
        </w:rPr>
        <w:t xml:space="preserve"> - программный комплекс, работающий по заранее заданному сценарию</w:t>
      </w:r>
      <w:ins w:id="32" w:author="Сергей Каримов" w:date="2017-12-07T07:04:00Z">
        <w:r>
          <w:rPr>
            <w:color w:val="212121"/>
          </w:rPr>
          <w:t>:</w:t>
        </w:r>
      </w:ins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del w:id="33" w:author="Сергей Каримов" w:date="2017-12-07T07:04:00Z"/>
          <w:color w:val="000000"/>
          <w:rPrChange w:id="34" w:author="Сергей Каримов" w:date="2018-06-07T12:33:00Z">
            <w:rPr>
              <w:del w:id="35" w:author="Сергей Каримов" w:date="2017-12-07T07:04:00Z"/>
              <w:color w:val="212121"/>
            </w:rPr>
          </w:rPrChange>
        </w:rPr>
        <w:pPrChange w:id="36" w:author="Сергей Каримов" w:date="2018-06-07T12:33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80" w:hanging="360"/>
            <w:contextualSpacing/>
          </w:pPr>
        </w:pPrChange>
      </w:pPr>
      <w:del w:id="37" w:author="Сергей Каримов" w:date="2017-12-07T07:04:00Z">
        <w:r>
          <w:rPr>
            <w:color w:val="212121"/>
          </w:rPr>
          <w:delText>.</w:delText>
        </w:r>
      </w:del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color w:val="212121"/>
          <w:rPrChange w:id="38" w:author="Сергей Каримов" w:date="2017-12-07T07:28:00Z">
            <w:rPr/>
          </w:rPrChange>
        </w:rPr>
        <w:pPrChange w:id="39" w:author="Сергей Каримов" w:date="2017-12-07T07:28:00Z">
          <w:pPr/>
        </w:pPrChange>
      </w:pPr>
      <w:ins w:id="40" w:author="Сергей Каримов" w:date="2017-12-07T07:05:00Z">
        <w:r>
          <w:rPr>
            <w:color w:val="212121"/>
            <w:rPrChange w:id="41" w:author="Сергей Каримов" w:date="2017-12-07T07:28:00Z">
              <w:rPr/>
            </w:rPrChange>
          </w:rPr>
          <w:t>Запросы пользователя обрабатываются автоматически</w:t>
        </w:r>
      </w:ins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ins w:id="42" w:author="Сергей Каримов" w:date="2018-05-28T14:44:00Z"/>
          <w:color w:val="000000"/>
          <w:rPrChange w:id="43" w:author="Сергей Каримов" w:date="2017-12-07T07:05:00Z">
            <w:rPr>
              <w:ins w:id="44" w:author="Сергей Каримов" w:date="2018-05-28T14:44:00Z"/>
              <w:color w:val="212121"/>
            </w:rPr>
          </w:rPrChange>
        </w:rPr>
        <w:pPrChange w:id="45" w:author="Сергей Каримов" w:date="2017-12-07T07:05:00Z">
          <w:pPr/>
        </w:pPrChange>
      </w:pPr>
      <w:ins w:id="46" w:author="Сергей Каримов" w:date="2018-05-28T14:44:00Z">
        <w:r>
          <w:rPr>
            <w:color w:val="212121"/>
          </w:rPr>
          <w:t>Ответ системы отправляется</w:t>
        </w:r>
        <w:r>
          <w:rPr>
            <w:color w:val="212121"/>
            <w:rPrChange w:id="47" w:author="Сергей Каримов" w:date="2017-12-07T07:05:00Z">
              <w:rPr/>
            </w:rPrChange>
          </w:rPr>
          <w:t xml:space="preserve"> оператору</w:t>
        </w:r>
        <w:r>
          <w:rPr>
            <w:color w:val="212121"/>
          </w:rPr>
          <w:t xml:space="preserve"> для принятия решения если достоверность ответа находится ниже порогового значения</w:t>
        </w:r>
      </w:ins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ins w:id="48" w:author="Сергей Каримов" w:date="2018-05-28T14:44:00Z"/>
          <w:color w:val="212121"/>
          <w:rPrChange w:id="49" w:author="Сергей Каримов" w:date="2017-12-07T07:05:00Z">
            <w:rPr>
              <w:ins w:id="50" w:author="Сергей Каримов" w:date="2018-05-28T14:44:00Z"/>
            </w:rPr>
          </w:rPrChange>
        </w:rPr>
        <w:pPrChange w:id="51" w:author="Сергей Каримов" w:date="2017-12-07T07:05:00Z">
          <w:pPr/>
        </w:pPrChange>
      </w:pPr>
      <w:ins w:id="52" w:author="Сергей Каримов" w:date="2018-05-28T14:44:00Z">
        <w:r>
          <w:rPr>
            <w:color w:val="212121"/>
          </w:rPr>
          <w:t xml:space="preserve">Пороговое значение задается в модуле администратор </w:t>
        </w:r>
      </w:ins>
    </w:p>
    <w:p w:rsidR="006D23BF" w:rsidRPr="006D23BF" w:rsidRDefault="006D23BF" w:rsidP="006D23BF">
      <w:pPr>
        <w:numPr>
          <w:ilvl w:val="2"/>
          <w:numId w:val="1"/>
        </w:numPr>
        <w:spacing w:after="0"/>
        <w:contextualSpacing/>
        <w:rPr>
          <w:del w:id="53" w:author="Сергей Каримов" w:date="2018-05-28T14:44:00Z"/>
          <w:color w:val="212121"/>
          <w:rPrChange w:id="54" w:author="Сергей Каримов" w:date="2017-12-07T07:06:00Z">
            <w:rPr>
              <w:del w:id="55" w:author="Сергей Каримов" w:date="2018-05-28T14:44:00Z"/>
            </w:rPr>
          </w:rPrChange>
        </w:rPr>
        <w:pPrChange w:id="56" w:author="Сергей Каримов" w:date="2017-12-07T07:06:00Z">
          <w:pPr/>
        </w:pPrChange>
      </w:pP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del w:id="57" w:author="Сергей Каримов" w:date="2018-05-28T14:44:00Z">
        <w:r>
          <w:rPr>
            <w:color w:val="212121"/>
          </w:rPr>
          <w:delText xml:space="preserve"> Чат-бот </w:delText>
        </w:r>
      </w:del>
      <w:del w:id="58" w:author="Vladimir" w:date="2017-12-06T16:48:00Z">
        <w:r>
          <w:rPr>
            <w:color w:val="212121"/>
          </w:rPr>
          <w:delText xml:space="preserve">ГТО </w:delText>
        </w:r>
      </w:del>
      <w:del w:id="59" w:author="Сергей Каримов" w:date="2018-05-28T14:45:00Z">
        <w:r>
          <w:rPr>
            <w:color w:val="212121"/>
          </w:rPr>
          <w:delText>- чат-бот</w:delText>
        </w:r>
      </w:del>
      <w:ins w:id="60" w:author="Сергей Каримов" w:date="2018-05-28T14:45:00Z">
        <w:r>
          <w:rPr>
            <w:color w:val="212121"/>
          </w:rPr>
          <w:t xml:space="preserve"> система</w:t>
        </w:r>
      </w:ins>
      <w:r>
        <w:rPr>
          <w:color w:val="212121"/>
        </w:rPr>
        <w:t>, позволя</w:t>
      </w:r>
      <w:ins w:id="61" w:author="Сергей Каримов" w:date="2018-05-28T14:45:00Z">
        <w:r>
          <w:rPr>
            <w:color w:val="212121"/>
          </w:rPr>
          <w:t>ет</w:t>
        </w:r>
      </w:ins>
      <w:del w:id="62" w:author="Сергей Каримов" w:date="2018-05-28T14:45:00Z">
        <w:r>
          <w:rPr>
            <w:color w:val="212121"/>
          </w:rPr>
          <w:delText>ющий</w:delText>
        </w:r>
      </w:del>
      <w:r>
        <w:rPr>
          <w:color w:val="212121"/>
        </w:rPr>
        <w:t xml:space="preserve"> отвечать на часто задаваемые вопросы </w:t>
      </w:r>
      <w:del w:id="63" w:author="Сергей Каримов" w:date="2018-05-28T14:45:00Z">
        <w:r>
          <w:rPr>
            <w:color w:val="212121"/>
          </w:rPr>
          <w:delText xml:space="preserve">о </w:delText>
        </w:r>
      </w:del>
      <w:del w:id="64" w:author="Vladimir" w:date="2017-12-06T16:48:00Z">
        <w:r>
          <w:rPr>
            <w:color w:val="212121"/>
          </w:rPr>
          <w:delText xml:space="preserve">ГТО </w:delText>
        </w:r>
      </w:del>
      <w:r>
        <w:rPr>
          <w:color w:val="212121"/>
        </w:rPr>
        <w:t>с минимальным участием оператора</w:t>
      </w:r>
      <w:del w:id="65" w:author="Сергей Каримов" w:date="2018-06-07T12:35:00Z">
        <w:r>
          <w:rPr>
            <w:color w:val="212121"/>
          </w:rPr>
          <w:delText>.</w:delText>
        </w:r>
      </w:del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del w:id="66" w:author="Сергей Каримов" w:date="2018-06-07T12:35:00Z"/>
          <w:color w:val="000000"/>
          <w:rPrChange w:id="67" w:author="Сергей Каримов" w:date="2018-06-07T12:35:00Z">
            <w:rPr>
              <w:del w:id="68" w:author="Сергей Каримов" w:date="2018-06-07T12:35:00Z"/>
              <w:b/>
              <w:color w:val="212121"/>
            </w:rPr>
          </w:rPrChange>
        </w:rPr>
        <w:pPrChange w:id="69" w:author="Сергей Каримов" w:date="2018-06-07T12:35:00Z">
          <w:pPr/>
        </w:pPrChange>
      </w:pPr>
      <w:r>
        <w:rPr>
          <w:color w:val="212121"/>
        </w:rPr>
        <w:t xml:space="preserve"> Задача системы - </w:t>
      </w:r>
      <w:del w:id="70" w:author="Сергей Каримов" w:date="2018-05-28T14:45:00Z">
        <w:r>
          <w:rPr>
            <w:color w:val="212121"/>
          </w:rPr>
          <w:delText xml:space="preserve">заменить </w:delText>
        </w:r>
      </w:del>
      <w:ins w:id="71" w:author="Сергей Каримов" w:date="2018-05-28T14:45:00Z">
        <w:r>
          <w:rPr>
            <w:color w:val="212121"/>
          </w:rPr>
          <w:t xml:space="preserve">помочь </w:t>
        </w:r>
      </w:ins>
      <w:r>
        <w:rPr>
          <w:color w:val="212121"/>
        </w:rPr>
        <w:t>оператор</w:t>
      </w:r>
      <w:ins w:id="72" w:author="Сергей Каримов" w:date="2018-05-28T14:45:00Z">
        <w:r>
          <w:rPr>
            <w:color w:val="212121"/>
          </w:rPr>
          <w:t>у</w:t>
        </w:r>
      </w:ins>
      <w:del w:id="73" w:author="Сергей Каримов" w:date="2018-05-28T14:45:00Z">
        <w:r>
          <w:rPr>
            <w:color w:val="212121"/>
          </w:rPr>
          <w:delText>а</w:delText>
        </w:r>
      </w:del>
      <w:r>
        <w:rPr>
          <w:color w:val="212121"/>
        </w:rPr>
        <w:t xml:space="preserve"> call-центра в части ответов на часто задаваемые вопросы</w:t>
      </w:r>
      <w:del w:id="74" w:author="Vladimir" w:date="2017-12-06T16:48:00Z">
        <w:r>
          <w:rPr>
            <w:color w:val="212121"/>
          </w:rPr>
          <w:delText xml:space="preserve"> касательно ГТО</w:delText>
        </w:r>
      </w:del>
      <w:del w:id="75" w:author="Сергей Каримов" w:date="2018-06-07T12:35:00Z">
        <w:r>
          <w:rPr>
            <w:color w:val="212121"/>
          </w:rPr>
          <w:delText>.</w:delText>
        </w:r>
      </w:del>
    </w:p>
    <w:p w:rsidR="006D23BF" w:rsidRDefault="006D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ns w:id="76" w:author="Сергей Каримов" w:date="2018-06-07T12:35:00Z"/>
          <w:color w:val="212121"/>
        </w:rPr>
      </w:pPr>
    </w:p>
    <w:p w:rsidR="006D23BF" w:rsidRPr="006D23BF" w:rsidRDefault="006D23BF" w:rsidP="006D23BF">
      <w:pPr>
        <w:ind w:left="720"/>
        <w:rPr>
          <w:b/>
          <w:color w:val="212121"/>
          <w:rPrChange w:id="77" w:author="Сергей Каримов" w:date="2018-06-07T12:37:00Z">
            <w:rPr/>
          </w:rPrChange>
        </w:rPr>
        <w:pPrChange w:id="78" w:author="Сергей Каримов" w:date="2018-06-07T12:35:00Z">
          <w:pPr/>
        </w:pPrChange>
      </w:pPr>
      <w:bookmarkStart w:id="79" w:name="_gjdgxs" w:colFirst="0" w:colLast="0"/>
      <w:bookmarkEnd w:id="79"/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Требования к функционалу</w:t>
      </w: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 xml:space="preserve"> Система должна работать в режиме 24/7</w:t>
      </w:r>
      <w:del w:id="80" w:author="Сергей Каримов" w:date="2018-06-07T12:31:00Z">
        <w:r>
          <w:rPr>
            <w:color w:val="212121"/>
          </w:rPr>
          <w:delText>.</w:delText>
        </w:r>
      </w:del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81" w:author="Сергей Каримов" w:date="2017-12-07T07:17:00Z"/>
          <w:color w:val="212121"/>
        </w:rPr>
      </w:pPr>
      <w:r>
        <w:rPr>
          <w:color w:val="212121"/>
        </w:rPr>
        <w:t xml:space="preserve"> Функциональность системы должна </w:t>
      </w:r>
      <w:del w:id="82" w:author="Сергей Каримов" w:date="2018-05-28T14:46:00Z">
        <w:r>
          <w:rPr>
            <w:color w:val="212121"/>
          </w:rPr>
          <w:delText>поддерживать возможность общения в skype, telegram</w:delText>
        </w:r>
      </w:del>
      <w:ins w:id="83" w:author="Vladimir" w:date="2017-12-06T16:59:00Z">
        <w:del w:id="84" w:author="Сергей Каримов" w:date="2018-05-28T14:46:00Z">
          <w:r>
            <w:rPr>
              <w:color w:val="212121"/>
            </w:rPr>
            <w:delText>, whatsapp</w:delText>
          </w:r>
        </w:del>
      </w:ins>
      <w:del w:id="85" w:author="Сергей Каримов" w:date="2018-05-28T14:46:00Z">
        <w:r>
          <w:rPr>
            <w:color w:val="212121"/>
          </w:rPr>
          <w:delText xml:space="preserve"> и </w:delText>
        </w:r>
      </w:del>
      <w:ins w:id="86" w:author="Сергей Каримов" w:date="2018-05-28T14:46:00Z">
        <w:r>
          <w:rPr>
            <w:color w:val="212121"/>
          </w:rPr>
          <w:t xml:space="preserve">быть интегрирована с системой </w:t>
        </w:r>
      </w:ins>
      <w:del w:id="87" w:author="Vladimir" w:date="2017-12-06T16:52:00Z">
        <w:r>
          <w:rPr>
            <w:color w:val="212121"/>
          </w:rPr>
          <w:delText>на web-портале системы</w:delText>
        </w:r>
      </w:del>
      <w:ins w:id="88" w:author="Vladimir" w:date="2017-12-06T16:52:00Z">
        <w:del w:id="89" w:author="Сергей Каримов" w:date="2018-05-28T14:46:00Z">
          <w:r>
            <w:rPr>
              <w:color w:val="212121"/>
            </w:rPr>
            <w:delText>Jivosite</w:delText>
          </w:r>
        </w:del>
      </w:ins>
      <w:ins w:id="90" w:author="Сергей Каримов" w:date="2018-05-28T14:46:00Z">
        <w:r>
          <w:rPr>
            <w:color w:val="212121"/>
          </w:rPr>
          <w:t>Chat2Desk</w:t>
        </w:r>
      </w:ins>
      <w:r>
        <w:rPr>
          <w:color w:val="212121"/>
        </w:rPr>
        <w:t>.</w:t>
      </w:r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del w:id="91" w:author="Сергей Каримов" w:date="2017-12-07T07:17:00Z"/>
          <w:color w:val="212121"/>
          <w:rPrChange w:id="92" w:author="Сергей Каримов" w:date="2017-12-07T07:18:00Z">
            <w:rPr>
              <w:del w:id="93" w:author="Сергей Каримов" w:date="2017-12-07T07:17:00Z"/>
            </w:rPr>
          </w:rPrChange>
        </w:rPr>
        <w:pPrChange w:id="94" w:author="Сергей Каримов" w:date="2017-12-07T07:18:00Z">
          <w:pPr/>
        </w:pPrChange>
      </w:pPr>
      <w:ins w:id="95" w:author="Сергей Каримов" w:date="2017-12-07T07:17:00Z">
        <w:r>
          <w:t>Система должна уметь сама инициировать запросы к пользователям по заданным шаблонам</w:t>
        </w:r>
      </w:ins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color w:val="212121"/>
          <w:rPrChange w:id="96" w:author="Сергей Каримов" w:date="2018-05-28T14:46:00Z">
            <w:rPr/>
          </w:rPrChange>
        </w:rPr>
        <w:pPrChange w:id="97" w:author="Сергей Каримов" w:date="2018-05-28T14:46:00Z">
          <w:pPr/>
        </w:pPrChange>
      </w:pPr>
      <w:del w:id="98" w:author="Сергей Каримов" w:date="2017-12-07T07:17:00Z">
        <w:r>
          <w:delText xml:space="preserve"> В системе должна быть реализована возможность обучения диалогам в процессе работы.</w:delText>
        </w:r>
      </w:del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99" w:author="Сергей Каримов" w:date="2017-12-07T07:00:00Z"/>
          <w:color w:val="212121"/>
          <w:rPrChange w:id="100" w:author="Сергей Каримов" w:date="2017-12-07T07:01:00Z">
            <w:rPr>
              <w:ins w:id="101" w:author="Сергей Каримов" w:date="2017-12-07T07:00:00Z"/>
            </w:rPr>
          </w:rPrChange>
        </w:rPr>
        <w:pPrChange w:id="102" w:author="Сергей Каримов" w:date="2017-12-07T07:01:00Z">
          <w:pPr/>
        </w:pPrChange>
      </w:pPr>
      <w:ins w:id="103" w:author="Сергей Каримов" w:date="2017-12-07T07:00:00Z">
        <w:r>
          <w:t>Система должна поддерживать возможность администрирования через web-интерфейс</w:t>
        </w:r>
      </w:ins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104" w:author="Сергей Каримов" w:date="2017-12-07T07:00:00Z"/>
          <w:color w:val="212121"/>
          <w:rPrChange w:id="105" w:author="Сергей Каримов" w:date="2017-12-07T07:02:00Z">
            <w:rPr>
              <w:ins w:id="106" w:author="Сергей Каримов" w:date="2017-12-07T07:00:00Z"/>
            </w:rPr>
          </w:rPrChange>
        </w:rPr>
        <w:pPrChange w:id="107" w:author="Сергей Каримов" w:date="2017-12-07T07:02:00Z">
          <w:pPr/>
        </w:pPrChange>
      </w:pPr>
      <w:ins w:id="108" w:author="Сергей Каримов" w:date="2017-12-07T07:00:00Z">
        <w:r>
          <w:t xml:space="preserve">Система должна собирать </w:t>
        </w:r>
        <w:r>
          <w:rPr>
            <w:color w:val="212121"/>
          </w:rPr>
          <w:t xml:space="preserve">вопросы клиентов, </w:t>
        </w:r>
        <w:r>
          <w:t xml:space="preserve">ответы </w:t>
        </w:r>
        <w:r>
          <w:rPr>
            <w:color w:val="212121"/>
          </w:rPr>
          <w:t xml:space="preserve">системы и </w:t>
        </w:r>
        <w:r>
          <w:t>оператора на</w:t>
        </w:r>
        <w:r>
          <w:rPr>
            <w:color w:val="212121"/>
          </w:rPr>
          <w:t xml:space="preserve"> </w:t>
        </w:r>
        <w:r>
          <w:t>запросы</w:t>
        </w:r>
      </w:ins>
    </w:p>
    <w:p w:rsidR="006D23BF" w:rsidRPr="006D23BF" w:rsidRDefault="006D23BF" w:rsidP="006D23BF">
      <w:pPr>
        <w:numPr>
          <w:ilvl w:val="1"/>
          <w:numId w:val="1"/>
        </w:numPr>
        <w:spacing w:after="0"/>
        <w:contextualSpacing/>
        <w:rPr>
          <w:del w:id="109" w:author="Сергей Каримов" w:date="2017-12-07T07:00:00Z"/>
          <w:color w:val="212121"/>
          <w:rPrChange w:id="110" w:author="Сергей Каримов" w:date="2017-12-07T07:03:00Z">
            <w:rPr>
              <w:del w:id="111" w:author="Сергей Каримов" w:date="2017-12-07T07:00:00Z"/>
            </w:rPr>
          </w:rPrChange>
        </w:rPr>
        <w:pPrChange w:id="112" w:author="Сергей Каримов" w:date="2017-12-07T07:03:00Z">
          <w:pPr/>
        </w:pPrChange>
      </w:pPr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del w:id="113" w:author="Сергей Каримов" w:date="2017-12-07T07:00:00Z"/>
          <w:color w:val="212121"/>
          <w:rPrChange w:id="114" w:author="Сергей Каримов" w:date="2017-12-07T07:27:00Z">
            <w:rPr>
              <w:del w:id="115" w:author="Сергей Каримов" w:date="2017-12-07T07:00:00Z"/>
            </w:rPr>
          </w:rPrChange>
        </w:rPr>
        <w:pPrChange w:id="116" w:author="Сергей Каримов" w:date="2017-12-07T07:27:00Z">
          <w:pPr/>
        </w:pPrChange>
      </w:pPr>
      <w:del w:id="117" w:author="Сергей Каримов" w:date="2017-12-07T07:00:00Z">
        <w:r>
          <w:rPr>
            <w:color w:val="212121"/>
          </w:rPr>
          <w:delText xml:space="preserve"> В системе до</w:delText>
        </w:r>
        <w:r>
          <w:rPr>
            <w:color w:val="212121"/>
          </w:rPr>
          <w:delText>лжна быть возможность передать сообщение с коэффициентом достоверности ниже 0,5</w:delText>
        </w:r>
      </w:del>
      <w:ins w:id="118" w:author="Vladimir" w:date="2017-12-06T16:53:00Z">
        <w:del w:id="119" w:author="Сергей Каримов" w:date="2017-12-07T07:00:00Z">
          <w:r>
            <w:rPr>
              <w:color w:val="212121"/>
            </w:rPr>
            <w:delText>определённого порога</w:delText>
          </w:r>
        </w:del>
      </w:ins>
      <w:del w:id="120" w:author="Сергей Каримов" w:date="2017-12-07T07:00:00Z">
        <w:r>
          <w:rPr>
            <w:color w:val="212121"/>
          </w:rPr>
          <w:delText xml:space="preserve"> оператору для дальнейшей обработки в ручном режиме.</w:delText>
        </w:r>
      </w:del>
    </w:p>
    <w:p w:rsidR="006D23BF" w:rsidRPr="006D23BF" w:rsidRDefault="006D23BF" w:rsidP="006D23BF">
      <w:pPr>
        <w:numPr>
          <w:ilvl w:val="1"/>
          <w:numId w:val="1"/>
        </w:numPr>
        <w:contextualSpacing/>
        <w:rPr>
          <w:del w:id="121" w:author="Сергей Каримов" w:date="2017-12-07T07:00:00Z"/>
          <w:color w:val="212121"/>
          <w:rPrChange w:id="122" w:author="Сергей Каримов" w:date="2017-12-07T06:58:00Z">
            <w:rPr>
              <w:del w:id="123" w:author="Сергей Каримов" w:date="2017-12-07T07:00:00Z"/>
            </w:rPr>
          </w:rPrChange>
        </w:rPr>
        <w:pPrChange w:id="124" w:author="Сергей Каримов" w:date="2017-12-07T06:58:00Z">
          <w:pPr/>
        </w:pPrChange>
      </w:pPr>
    </w:p>
    <w:p w:rsidR="006D23BF" w:rsidRDefault="006D23BF">
      <w:pPr>
        <w:rPr>
          <w:del w:id="125" w:author="Сергей Каримов" w:date="2017-12-07T07:00:00Z"/>
        </w:rPr>
      </w:pPr>
    </w:p>
    <w:p w:rsidR="006D23BF" w:rsidRDefault="006D23BF">
      <w:pPr>
        <w:rPr>
          <w:b/>
          <w:color w:val="212121"/>
        </w:rPr>
      </w:pP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Требования к реализации</w:t>
      </w: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 xml:space="preserve"> Функционал системы должен быть реализован в виде </w:t>
      </w:r>
      <w:del w:id="126" w:author="Сергей Каримов" w:date="2018-05-28T14:48:00Z">
        <w:r>
          <w:rPr>
            <w:color w:val="212121"/>
          </w:rPr>
          <w:delText xml:space="preserve">независимого </w:delText>
        </w:r>
      </w:del>
      <w:ins w:id="127" w:author="Сергей Каримов" w:date="2018-05-28T14:48:00Z">
        <w:r>
          <w:rPr>
            <w:color w:val="212121"/>
          </w:rPr>
          <w:t>web-</w:t>
        </w:r>
      </w:ins>
      <w:r>
        <w:rPr>
          <w:color w:val="212121"/>
        </w:rPr>
        <w:t xml:space="preserve">приложения. Взаимодействие </w:t>
      </w:r>
      <w:ins w:id="128" w:author="Сергей Каримов" w:date="2018-05-28T15:54:00Z">
        <w:r>
          <w:rPr>
            <w:color w:val="212121"/>
          </w:rPr>
          <w:t>с</w:t>
        </w:r>
      </w:ins>
      <w:del w:id="129" w:author="Сергей Каримов" w:date="2018-05-28T15:54:00Z">
        <w:r>
          <w:rPr>
            <w:color w:val="212121"/>
          </w:rPr>
          <w:delText>со сторонними приложениями</w:delText>
        </w:r>
      </w:del>
      <w:ins w:id="130" w:author="Сергей Каримов" w:date="2018-05-28T14:49:00Z">
        <w:r>
          <w:rPr>
            <w:color w:val="212121"/>
          </w:rPr>
          <w:t xml:space="preserve"> Chat2Desk</w:t>
        </w:r>
      </w:ins>
      <w:r>
        <w:rPr>
          <w:color w:val="212121"/>
        </w:rPr>
        <w:t xml:space="preserve"> осуществляется при помощи api-интерфейса. </w:t>
      </w: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 xml:space="preserve"> Система состоит из</w:t>
      </w:r>
      <w:del w:id="131" w:author="Сергей Каримов" w:date="2017-12-07T07:13:00Z">
        <w:r>
          <w:rPr>
            <w:color w:val="212121"/>
          </w:rPr>
          <w:delText xml:space="preserve"> трех основных частей: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>Модуль предобработки данных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>Серверная часть, реализующая основную функциональность по обработке запроса и выдаче ответа в чате</w:t>
      </w:r>
      <w:del w:id="132" w:author="Сергей Каримов" w:date="2018-06-07T12:31:00Z">
        <w:r>
          <w:rPr>
            <w:color w:val="212121"/>
          </w:rPr>
          <w:delText>.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133" w:author="Сергей Каримов" w:date="2018-06-07T12:31:00Z"/>
          <w:color w:val="212121"/>
        </w:rPr>
      </w:pPr>
      <w:r>
        <w:rPr>
          <w:color w:val="212121"/>
        </w:rPr>
        <w:t xml:space="preserve">Клиентская часть </w:t>
      </w:r>
      <w:del w:id="134" w:author="Сергей Каримов" w:date="2018-05-28T14:50:00Z">
        <w:r>
          <w:rPr>
            <w:color w:val="212121"/>
          </w:rPr>
          <w:delText>-</w:delText>
        </w:r>
      </w:del>
      <w:ins w:id="135" w:author="Сергей Каримов" w:date="2018-05-28T14:50:00Z">
        <w:r>
          <w:rPr>
            <w:color w:val="212121"/>
          </w:rPr>
          <w:t>–</w:t>
        </w:r>
      </w:ins>
      <w:r>
        <w:rPr>
          <w:color w:val="212121"/>
        </w:rPr>
        <w:t xml:space="preserve"> </w:t>
      </w:r>
      <w:del w:id="136" w:author="Сергей Каримов" w:date="2018-05-28T14:50:00Z">
        <w:r>
          <w:rPr>
            <w:color w:val="212121"/>
          </w:rPr>
          <w:delText>реализация чат-бота в мессенджерах</w:delText>
        </w:r>
      </w:del>
      <w:ins w:id="137" w:author="Сергей Каримов" w:date="2018-05-28T14:50:00Z">
        <w:r>
          <w:rPr>
            <w:color w:val="212121"/>
          </w:rPr>
          <w:t>основное окно оператора</w:t>
        </w:r>
      </w:ins>
      <w:del w:id="138" w:author="Сергей Каримов" w:date="2018-06-07T12:31:00Z">
        <w:r>
          <w:rPr>
            <w:color w:val="212121"/>
          </w:rPr>
          <w:delText>.</w:delText>
        </w:r>
      </w:del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del w:id="139" w:author="Сергей Каримов" w:date="2018-05-28T15:46:00Z"/>
          <w:color w:val="212121"/>
          <w:rPrChange w:id="140" w:author="Сергей Каримов" w:date="2018-05-28T15:46:00Z">
            <w:rPr>
              <w:del w:id="141" w:author="Сергей Каримов" w:date="2018-05-28T15:46:00Z"/>
            </w:rPr>
          </w:rPrChange>
        </w:rPr>
        <w:pPrChange w:id="142" w:author="Сергей Каримов" w:date="2018-05-28T15:46:00Z">
          <w:pPr/>
        </w:pPrChange>
      </w:pPr>
      <w:ins w:id="143" w:author="Сергей Каримов" w:date="2018-06-07T12:31:00Z">
        <w:r>
          <w:t>Модуль администрирования через web-интерфейс</w:t>
        </w:r>
      </w:ins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color w:val="212121"/>
          <w:rPrChange w:id="144" w:author="Сергей Каримов" w:date="2018-05-28T15:46:00Z">
            <w:rPr>
              <w:color w:val="000000"/>
            </w:rPr>
          </w:rPrChange>
        </w:rPr>
        <w:pPrChange w:id="145" w:author="Сергей Каримов" w:date="2018-05-28T15:46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80" w:hanging="360"/>
            <w:contextualSpacing/>
          </w:pPr>
        </w:pPrChange>
      </w:pPr>
      <w:del w:id="146" w:author="Сергей Каримов" w:date="2018-05-28T15:46:00Z">
        <w:r>
          <w:rPr>
            <w:color w:val="000000"/>
          </w:rPr>
          <w:delText xml:space="preserve"> Модуль предобработки данных дол</w:delText>
        </w:r>
        <w:r>
          <w:rPr>
            <w:color w:val="000000"/>
          </w:rPr>
          <w:delText>жен производить преобразование звуковых файлов, записи разговоров оператора с клиентом, в текстовое представление. А так же проводить тренировку и тестирование модели машинного обучения для генерации ответа на запрос.</w:delText>
        </w:r>
      </w:del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color w:val="212121"/>
        </w:rPr>
        <w:t xml:space="preserve"> Серверная часть должна быть реализова</w:t>
      </w:r>
      <w:r>
        <w:rPr>
          <w:color w:val="212121"/>
        </w:rPr>
        <w:t>на в виде</w:t>
      </w:r>
      <w:ins w:id="147" w:author="Сергей Каримов" w:date="2018-05-28T15:47:00Z">
        <w:r>
          <w:rPr>
            <w:color w:val="212121"/>
          </w:rPr>
          <w:t xml:space="preserve"> Web-приложения и обеспечивать работу</w:t>
        </w:r>
      </w:ins>
      <w:r>
        <w:rPr>
          <w:color w:val="212121"/>
        </w:rPr>
        <w:t xml:space="preserve"> </w:t>
      </w:r>
      <w:ins w:id="148" w:author="Сергей Каримов" w:date="2018-05-28T15:47:00Z">
        <w:r>
          <w:rPr>
            <w:color w:val="212121"/>
          </w:rPr>
          <w:t xml:space="preserve">с Chat2Desk через </w:t>
        </w:r>
      </w:ins>
      <w:r>
        <w:rPr>
          <w:color w:val="212121"/>
        </w:rPr>
        <w:t>REST API</w:t>
      </w:r>
      <w:del w:id="149" w:author="Сергей Каримов" w:date="2018-05-28T15:48:00Z">
        <w:r>
          <w:rPr>
            <w:color w:val="212121"/>
          </w:rPr>
          <w:delText xml:space="preserve"> приложения и реализовывать всю логику работы чат-бота</w:delText>
        </w:r>
      </w:del>
      <w:r>
        <w:rPr>
          <w:color w:val="212121"/>
        </w:rPr>
        <w:t>. Принимать запросы и отправлять ответы</w:t>
      </w:r>
      <w:del w:id="150" w:author="Сергей Каримов" w:date="2018-06-07T12:31:00Z">
        <w:r>
          <w:rPr>
            <w:color w:val="212121"/>
          </w:rPr>
          <w:delText>.</w:delText>
        </w:r>
      </w:del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151" w:author="Сергей Каримов" w:date="2018-06-07T12:31:00Z"/>
          <w:color w:val="212121"/>
        </w:rPr>
      </w:pPr>
      <w:r>
        <w:rPr>
          <w:color w:val="212121"/>
        </w:rPr>
        <w:t xml:space="preserve"> Клиентская часть должна быть реализована согласно требованиям и </w:t>
      </w:r>
      <w:del w:id="152" w:author="Vladimir" w:date="2017-12-06T16:55:00Z">
        <w:r>
          <w:rPr>
            <w:color w:val="212121"/>
          </w:rPr>
          <w:delText xml:space="preserve">рекомендациях </w:delText>
        </w:r>
      </w:del>
      <w:ins w:id="153" w:author="Vladimir" w:date="2017-12-06T16:55:00Z">
        <w:r>
          <w:rPr>
            <w:color w:val="212121"/>
          </w:rPr>
          <w:t xml:space="preserve">рекомендациям </w:t>
        </w:r>
      </w:ins>
      <w:r>
        <w:rPr>
          <w:color w:val="212121"/>
        </w:rPr>
        <w:t xml:space="preserve">по </w:t>
      </w:r>
      <w:del w:id="154" w:author="Сергей Каримов" w:date="2018-05-28T15:55:00Z">
        <w:r>
          <w:rPr>
            <w:color w:val="212121"/>
          </w:rPr>
          <w:delText>реализации для конкретных мессенджеров</w:delText>
        </w:r>
      </w:del>
      <w:ins w:id="155" w:author="Сергей Каримов" w:date="2018-05-28T15:55:00Z">
        <w:r>
          <w:rPr>
            <w:color w:val="212121"/>
          </w:rPr>
          <w:t>разработке высоко-отзывчивых пользовательских интерфейсов применяемых в web-разработке</w:t>
        </w:r>
      </w:ins>
      <w:del w:id="156" w:author="Сергей Каримов" w:date="2018-06-07T12:31:00Z">
        <w:r>
          <w:rPr>
            <w:color w:val="212121"/>
          </w:rPr>
          <w:delText>.</w:delText>
        </w:r>
      </w:del>
    </w:p>
    <w:p w:rsidR="006D23BF" w:rsidRPr="006D23BF" w:rsidRDefault="00B6364B" w:rsidP="006D23BF">
      <w:pPr>
        <w:numPr>
          <w:ilvl w:val="1"/>
          <w:numId w:val="1"/>
        </w:numPr>
        <w:contextualSpacing/>
        <w:rPr>
          <w:color w:val="212121"/>
          <w:rPrChange w:id="157" w:author="Сергей Каримов" w:date="2017-12-07T07:16:00Z">
            <w:rPr/>
          </w:rPrChange>
        </w:rPr>
        <w:pPrChange w:id="158" w:author="Сергей Каримов" w:date="2017-12-07T07:16:00Z">
          <w:pPr/>
        </w:pPrChange>
      </w:pPr>
      <w:ins w:id="159" w:author="Сергей Каримов" w:date="2018-06-07T12:31:00Z">
        <w:r>
          <w:t>Модуль администрирования позволяет просматривать логи системы, а также настраивать дополнительные параметры, таки</w:t>
        </w:r>
        <w:r>
          <w:t>е как</w:t>
        </w:r>
        <w:r>
          <w:rPr>
            <w:color w:val="212121"/>
          </w:rPr>
          <w:t>,</w:t>
        </w:r>
        <w:r>
          <w:t xml:space="preserve"> </w:t>
        </w:r>
        <w:r>
          <w:rPr>
            <w:color w:val="212121"/>
          </w:rPr>
          <w:t>порог достоверности ответа</w:t>
        </w:r>
        <w:r>
          <w:t xml:space="preserve"> запрос</w:t>
        </w:r>
        <w:r>
          <w:rPr>
            <w:color w:val="212121"/>
          </w:rPr>
          <w:t>а</w:t>
        </w:r>
        <w:r>
          <w:t xml:space="preserve">, </w:t>
        </w:r>
        <w:r>
          <w:rPr>
            <w:color w:val="212121"/>
          </w:rPr>
          <w:t>расписание</w:t>
        </w:r>
        <w:r>
          <w:t xml:space="preserve"> запуска </w:t>
        </w:r>
        <w:r>
          <w:rPr>
            <w:color w:val="212121"/>
          </w:rPr>
          <w:t>до</w:t>
        </w:r>
        <w:r>
          <w:t>обучение модели</w:t>
        </w:r>
      </w:ins>
    </w:p>
    <w:p w:rsidR="006D23BF" w:rsidRDefault="006D23BF">
      <w:pPr>
        <w:rPr>
          <w:b/>
          <w:color w:val="212121"/>
        </w:rPr>
      </w:pP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lastRenderedPageBreak/>
        <w:t>Требования к программно-аппаратному обеспечению</w:t>
      </w:r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160" w:author="Сергей Каримов" w:date="2018-05-28T16:03:00Z"/>
          <w:color w:val="000000"/>
          <w:rPrChange w:id="161" w:author="Сергей Каримов" w:date="2018-05-28T16:03:00Z">
            <w:rPr>
              <w:ins w:id="162" w:author="Сергей Каримов" w:date="2018-05-28T16:03:00Z"/>
              <w:color w:val="212121"/>
            </w:rPr>
          </w:rPrChange>
        </w:rPr>
        <w:pPrChange w:id="163" w:author="Сергей Каримов" w:date="2018-05-28T16:03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360"/>
            <w:contextualSpacing/>
          </w:pPr>
        </w:pPrChange>
      </w:pPr>
      <w:ins w:id="164" w:author="Сергей Каримов" w:date="2018-05-28T16:03:00Z">
        <w:r>
          <w:rPr>
            <w:color w:val="212121"/>
          </w:rPr>
          <w:t>Язык программированияPython</w:t>
        </w:r>
      </w:ins>
      <w:del w:id="165" w:author="Сергей Каримов" w:date="2018-05-28T16:03:00Z">
        <w:r>
          <w:rPr>
            <w:color w:val="000000"/>
          </w:rPr>
          <w:delText>Требования к программно-аппаратному обеспечению будут уточняться после построения математической модели.</w:delText>
        </w:r>
      </w:del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166" w:author="Сергей Каримов" w:date="2018-05-28T16:03:00Z"/>
          <w:color w:val="000000"/>
          <w:rPrChange w:id="167" w:author="Сергей Каримов" w:date="2018-05-28T16:04:00Z">
            <w:rPr>
              <w:ins w:id="168" w:author="Сергей Каримов" w:date="2018-05-28T16:03:00Z"/>
              <w:color w:val="212121"/>
            </w:rPr>
          </w:rPrChange>
        </w:rPr>
        <w:pPrChange w:id="169" w:author="Сергей Каримов" w:date="2018-05-28T16:04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360"/>
            <w:contextualSpacing/>
          </w:pPr>
        </w:pPrChange>
      </w:pPr>
      <w:ins w:id="170" w:author="Сергей Каримов" w:date="2018-05-28T16:03:00Z">
        <w:r>
          <w:rPr>
            <w:color w:val="212121"/>
          </w:rPr>
          <w:t>Серверная операционная система Linux</w:t>
        </w:r>
      </w:ins>
    </w:p>
    <w:p w:rsidR="006D23BF" w:rsidRPr="006D23BF" w:rsidRDefault="00B6364B" w:rsidP="006D23BF">
      <w:pPr>
        <w:numPr>
          <w:ilvl w:val="1"/>
          <w:numId w:val="1"/>
        </w:numPr>
        <w:spacing w:after="0"/>
        <w:contextualSpacing/>
        <w:rPr>
          <w:ins w:id="171" w:author="Сергей Каримов" w:date="2018-05-28T16:03:00Z"/>
          <w:color w:val="000000"/>
          <w:rPrChange w:id="172" w:author="Сергей Каримов" w:date="2018-05-28T16:04:00Z">
            <w:rPr>
              <w:ins w:id="173" w:author="Сергей Каримов" w:date="2018-05-28T16:03:00Z"/>
              <w:color w:val="212121"/>
            </w:rPr>
          </w:rPrChange>
        </w:rPr>
        <w:pPrChange w:id="174" w:author="Сергей Каримов" w:date="2018-05-28T16:04:00Z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360"/>
            <w:contextualSpacing/>
          </w:pPr>
        </w:pPrChange>
      </w:pPr>
      <w:ins w:id="175" w:author="Сергей Каримов" w:date="2018-05-28T16:03:00Z">
        <w:r>
          <w:rPr>
            <w:color w:val="212121"/>
          </w:rPr>
          <w:t>Процессор не ниже core i5</w:t>
        </w:r>
      </w:ins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176" w:author="Сергей Каримов" w:date="2018-05-28T16:03:00Z"/>
          <w:color w:val="212121"/>
        </w:rPr>
      </w:pPr>
      <w:ins w:id="177" w:author="Сергей Каримов" w:date="2018-05-28T16:03:00Z">
        <w:r>
          <w:rPr>
            <w:color w:val="212121"/>
          </w:rPr>
          <w:t>ОЗУ минимум 16 Гб</w:t>
        </w:r>
      </w:ins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178" w:author="Сергей Каримов" w:date="2018-05-28T16:03:00Z"/>
          <w:color w:val="212121"/>
        </w:rPr>
      </w:pPr>
      <w:ins w:id="179" w:author="Сергей Каримов" w:date="2018-05-28T16:03:00Z">
        <w:r>
          <w:rPr>
            <w:color w:val="212121"/>
          </w:rPr>
          <w:t>HDD минимум 256 Гб</w:t>
        </w:r>
      </w:ins>
    </w:p>
    <w:p w:rsidR="006D23BF" w:rsidRDefault="006D23BF" w:rsidP="006D23BF">
      <w:pPr>
        <w:spacing w:after="0"/>
        <w:ind w:left="1440" w:hanging="720"/>
        <w:pPrChange w:id="180" w:author="Сергей Каримов" w:date="2018-05-28T16:06:00Z">
          <w:pPr>
            <w:ind w:left="708" w:firstLine="12"/>
          </w:pPr>
        </w:pPrChange>
      </w:pP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Стадии разработки</w:t>
      </w: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81" w:author="Сергей Каримов" w:date="2018-05-28T16:06:00Z"/>
          <w:color w:val="212121"/>
        </w:rPr>
      </w:pPr>
      <w:del w:id="182" w:author="Сергей Каримов" w:date="2018-05-28T16:06:00Z">
        <w:r>
          <w:rPr>
            <w:b/>
            <w:color w:val="212121"/>
          </w:rPr>
          <w:delText>Звуковые файлы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83" w:author="Сергей Каримов" w:date="2018-05-28T16:06:00Z"/>
          <w:color w:val="212121"/>
        </w:rPr>
      </w:pPr>
      <w:del w:id="184" w:author="Сергей Каримов" w:date="2018-05-28T16:06:00Z">
        <w:r>
          <w:rPr>
            <w:b/>
            <w:color w:val="212121"/>
          </w:rPr>
          <w:delText xml:space="preserve"> Чтение wav файло</w:delText>
        </w:r>
        <w:r>
          <w:rPr>
            <w:b/>
            <w:color w:val="212121"/>
          </w:rPr>
          <w:delText>в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85" w:author="Сергей Каримов" w:date="2018-05-28T16:06:00Z"/>
          <w:color w:val="212121"/>
        </w:rPr>
      </w:pPr>
      <w:del w:id="186" w:author="Сергей Каримов" w:date="2018-05-28T16:06:00Z">
        <w:r>
          <w:rPr>
            <w:b/>
            <w:color w:val="212121"/>
          </w:rPr>
          <w:delText xml:space="preserve"> Построение wave-формы данных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87" w:author="Сергей Каримов" w:date="2018-05-28T16:06:00Z"/>
          <w:color w:val="212121"/>
        </w:rPr>
      </w:pPr>
      <w:del w:id="188" w:author="Сергей Каримов" w:date="2018-05-28T16:06:00Z">
        <w:r>
          <w:rPr>
            <w:b/>
            <w:color w:val="212121"/>
          </w:rPr>
          <w:delText xml:space="preserve"> Определение пауз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89" w:author="Сергей Каримов" w:date="2018-05-28T16:06:00Z"/>
          <w:color w:val="212121"/>
        </w:rPr>
      </w:pPr>
      <w:del w:id="190" w:author="Сергей Каримов" w:date="2018-05-28T16:06:00Z">
        <w:r>
          <w:rPr>
            <w:b/>
            <w:color w:val="212121"/>
          </w:rPr>
          <w:delText xml:space="preserve"> Классификация говорящих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91" w:author="Сергей Каримов" w:date="2018-05-28T16:06:00Z"/>
          <w:color w:val="212121"/>
        </w:rPr>
      </w:pPr>
      <w:del w:id="192" w:author="Сергей Каримов" w:date="2018-05-28T16:06:00Z">
        <w:r>
          <w:rPr>
            <w:b/>
            <w:color w:val="212121"/>
          </w:rPr>
          <w:delText xml:space="preserve"> Разделение дорожки по ролям сохраняя тайминг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93" w:author="Сергей Каримов" w:date="2018-05-28T16:06:00Z"/>
          <w:color w:val="212121"/>
        </w:rPr>
      </w:pPr>
      <w:del w:id="194" w:author="Сергей Каримов" w:date="2018-05-28T16:06:00Z">
        <w:r>
          <w:rPr>
            <w:b/>
            <w:color w:val="212121"/>
          </w:rPr>
          <w:delText xml:space="preserve"> Преобразовать звуковые данных в текст</w:delText>
        </w:r>
      </w:del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195" w:author="Сергей Каримов" w:date="2018-05-28T16:06:00Z"/>
          <w:color w:val="212121"/>
        </w:rPr>
      </w:pPr>
      <w:del w:id="196" w:author="Сергей Каримов" w:date="2018-05-28T16:06:00Z">
        <w:r>
          <w:rPr>
            <w:b/>
            <w:color w:val="212121"/>
          </w:rPr>
          <w:delText xml:space="preserve"> Seq2Seq модель </w:delText>
        </w:r>
      </w:del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del w:id="197" w:author="Сергей Каримов" w:date="2018-05-28T16:06:00Z"/>
          <w:color w:val="212121"/>
          <w:rPrChange w:id="198" w:author="Сергей Каримов" w:date="2017-12-07T07:18:00Z">
            <w:rPr>
              <w:del w:id="199" w:author="Сергей Каримов" w:date="2018-05-28T16:06:00Z"/>
              <w:color w:val="000000"/>
            </w:rPr>
          </w:rPrChange>
        </w:rPr>
        <w:pPrChange w:id="200" w:author="Сергей Каримов" w:date="2017-12-07T07:18:00Z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800" w:hanging="180"/>
            <w:contextualSpacing/>
          </w:pPr>
        </w:pPrChange>
      </w:pPr>
      <w:del w:id="201" w:author="Сергей Каримов" w:date="2018-05-28T16:06:00Z">
        <w:r>
          <w:rPr>
            <w:b/>
            <w:color w:val="212121"/>
          </w:rPr>
          <w:delText>РеализацияSeq2Seq модели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202" w:author="Сергей Каримов" w:date="2018-05-28T16:06:00Z"/>
          <w:color w:val="212121"/>
        </w:rPr>
      </w:pPr>
      <w:del w:id="203" w:author="Сергей Каримов" w:date="2018-05-28T16:06:00Z">
        <w:r>
          <w:rPr>
            <w:b/>
            <w:color w:val="212121"/>
          </w:rPr>
          <w:delText>Тренировка модели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del w:id="204" w:author="Сергей Каримов" w:date="2018-05-28T16:06:00Z"/>
          <w:color w:val="212121"/>
        </w:rPr>
      </w:pPr>
      <w:del w:id="205" w:author="Сергей Каримов" w:date="2018-05-28T16:06:00Z">
        <w:r>
          <w:rPr>
            <w:b/>
            <w:color w:val="212121"/>
          </w:rPr>
          <w:delText>Оптимизация модели</w:delText>
        </w:r>
      </w:del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del w:id="206" w:author="Сергей Каримов" w:date="2018-05-28T16:06:00Z">
        <w:r>
          <w:rPr>
            <w:b/>
            <w:color w:val="212121"/>
          </w:rPr>
          <w:delText xml:space="preserve"> Чат-бот - с</w:delText>
        </w:r>
      </w:del>
      <w:ins w:id="207" w:author="Сергей Каримов" w:date="2018-05-28T16:06:00Z">
        <w:r>
          <w:rPr>
            <w:b/>
            <w:color w:val="212121"/>
          </w:rPr>
          <w:t>С</w:t>
        </w:r>
      </w:ins>
      <w:r>
        <w:rPr>
          <w:b/>
          <w:color w:val="212121"/>
        </w:rPr>
        <w:t>ервер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Реализация REST API модуля</w:t>
      </w:r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ins w:id="208" w:author="Сергей Каримов" w:date="2018-05-28T16:08:00Z"/>
          <w:color w:val="000000"/>
          <w:rPrChange w:id="209" w:author="Сергей Каримов" w:date="2018-05-28T16:08:00Z">
            <w:rPr>
              <w:ins w:id="210" w:author="Сергей Каримов" w:date="2018-05-28T16:08:00Z"/>
              <w:color w:val="212121"/>
            </w:rPr>
          </w:rPrChange>
        </w:rPr>
        <w:pPrChange w:id="211" w:author="Сергей Каримов" w:date="2018-05-28T16:08:00Z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800" w:hanging="180"/>
            <w:contextualSpacing/>
          </w:pPr>
        </w:pPrChange>
      </w:pPr>
      <w:r>
        <w:rPr>
          <w:b/>
          <w:color w:val="212121"/>
        </w:rPr>
        <w:t>Интеграция с моделью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ins w:id="212" w:author="Сергей Каримов" w:date="2018-05-28T16:08:00Z">
        <w:r>
          <w:rPr>
            <w:color w:val="212121"/>
          </w:rPr>
          <w:t>Интеграция с WhatsApp через API Chat2Desk</w:t>
        </w:r>
      </w:ins>
    </w:p>
    <w:p w:rsidR="006D23BF" w:rsidRPr="006D23BF" w:rsidRDefault="00B6364B" w:rsidP="006D23BF">
      <w:pPr>
        <w:numPr>
          <w:ilvl w:val="2"/>
          <w:numId w:val="1"/>
        </w:numPr>
        <w:spacing w:after="0"/>
        <w:contextualSpacing/>
        <w:rPr>
          <w:ins w:id="213" w:author="Сергей Каримов" w:date="2018-05-28T16:08:00Z"/>
          <w:color w:val="000000"/>
          <w:rPrChange w:id="214" w:author="Сергей Каримов" w:date="2018-05-28T16:08:00Z">
            <w:rPr>
              <w:ins w:id="215" w:author="Сергей Каримов" w:date="2018-05-28T16:08:00Z"/>
              <w:color w:val="212121"/>
            </w:rPr>
          </w:rPrChange>
        </w:rPr>
        <w:pPrChange w:id="216" w:author="Сергей Каримов" w:date="2018-05-28T16:08:00Z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800" w:hanging="180"/>
            <w:contextualSpacing/>
          </w:pPr>
        </w:pPrChange>
      </w:pPr>
      <w:r>
        <w:rPr>
          <w:b/>
          <w:color w:val="212121"/>
        </w:rPr>
        <w:t>Тестирование API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ins w:id="217" w:author="Сергей Каримов" w:date="2018-05-28T16:08:00Z">
        <w:r>
          <w:rPr>
            <w:color w:val="212121"/>
          </w:rPr>
          <w:t>Тестирование</w:t>
        </w:r>
      </w:ins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 xml:space="preserve"> Чат-бот клиент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Интеграция Skyp</w:t>
      </w:r>
      <w:ins w:id="218" w:author="Vladimir" w:date="2017-12-06T17:08:00Z">
        <w:r>
          <w:rPr>
            <w:b/>
            <w:color w:val="212121"/>
          </w:rPr>
          <w:t>e</w:t>
        </w:r>
      </w:ins>
      <w:del w:id="219" w:author="Vladimir" w:date="2017-12-06T17:08:00Z">
        <w:r>
          <w:rPr>
            <w:b/>
            <w:color w:val="212121"/>
          </w:rPr>
          <w:delText>y</w:delText>
        </w:r>
      </w:del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Тестирование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Интеграция  Telegram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>Тестирование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 xml:space="preserve">Интеграция </w:t>
      </w:r>
      <w:del w:id="220" w:author="Vladimir" w:date="2017-12-06T18:08:00Z">
        <w:r>
          <w:rPr>
            <w:b/>
            <w:color w:val="212121"/>
          </w:rPr>
          <w:delText>Webapp</w:delText>
        </w:r>
      </w:del>
      <w:ins w:id="221" w:author="Vladimir" w:date="2017-12-06T18:08:00Z">
        <w:r>
          <w:rPr>
            <w:b/>
            <w:color w:val="212121"/>
          </w:rPr>
          <w:t>Whatsapp</w:t>
        </w:r>
      </w:ins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222" w:author="Vladimir" w:date="2017-12-06T17:00:00Z"/>
          <w:color w:val="212121"/>
        </w:rPr>
      </w:pPr>
      <w:r>
        <w:rPr>
          <w:b/>
          <w:color w:val="212121"/>
        </w:rPr>
        <w:t>Тестирование</w:t>
      </w:r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ns w:id="223" w:author="Vladimir" w:date="2017-12-06T17:00:00Z"/>
          <w:color w:val="212121"/>
        </w:rPr>
      </w:pPr>
      <w:ins w:id="224" w:author="Vladimir" w:date="2017-12-06T17:00:00Z">
        <w:r>
          <w:rPr>
            <w:b/>
            <w:color w:val="212121"/>
          </w:rPr>
          <w:t>Интеграция Jivosite</w:t>
        </w:r>
      </w:ins>
    </w:p>
    <w:p w:rsidR="006D23BF" w:rsidRDefault="00B636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ins w:id="225" w:author="Vladimir" w:date="2017-12-06T17:00:00Z">
        <w:r>
          <w:rPr>
            <w:b/>
            <w:color w:val="212121"/>
          </w:rPr>
          <w:t>Тестирование</w:t>
        </w:r>
      </w:ins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12121"/>
        </w:rPr>
      </w:pPr>
      <w:r>
        <w:rPr>
          <w:b/>
          <w:color w:val="212121"/>
        </w:rPr>
        <w:t xml:space="preserve"> Финальное тестирование</w:t>
      </w:r>
    </w:p>
    <w:p w:rsidR="006D23BF" w:rsidRDefault="00B636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212121"/>
        </w:rPr>
      </w:pPr>
      <w:r>
        <w:rPr>
          <w:b/>
          <w:color w:val="212121"/>
        </w:rPr>
        <w:t xml:space="preserve"> Deploy</w:t>
      </w:r>
      <w:ins w:id="226" w:author="Vladimir" w:date="2017-12-06T17:01:00Z">
        <w:r>
          <w:rPr>
            <w:b/>
            <w:color w:val="212121"/>
          </w:rPr>
          <w:t xml:space="preserve"> in production</w:t>
        </w:r>
      </w:ins>
    </w:p>
    <w:p w:rsidR="006D23BF" w:rsidRDefault="00B6364B">
      <w:pPr>
        <w:rPr>
          <w:b/>
          <w:color w:val="212121"/>
        </w:rPr>
      </w:pPr>
      <w:r>
        <w:rPr>
          <w:b/>
          <w:color w:val="212121"/>
        </w:rPr>
        <w:t xml:space="preserve"> </w:t>
      </w:r>
    </w:p>
    <w:p w:rsidR="006D23BF" w:rsidRDefault="00B63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212121"/>
        </w:rPr>
      </w:pPr>
      <w:r>
        <w:rPr>
          <w:b/>
          <w:color w:val="212121"/>
        </w:rPr>
        <w:t>Критерии приёмки</w:t>
      </w:r>
    </w:p>
    <w:p w:rsidR="006D23BF" w:rsidRDefault="006D23BF"/>
    <w:sectPr w:rsidR="006D23B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839A5"/>
    <w:multiLevelType w:val="multilevel"/>
    <w:tmpl w:val="73980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BF"/>
    <w:rsid w:val="006D23BF"/>
    <w:rsid w:val="00B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771D7-DD84-47D6-9ECF-443629B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E32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E32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E32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E32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E32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E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3296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3304</Characters>
  <Application>Microsoft Office Word</Application>
  <DocSecurity>0</DocSecurity>
  <Lines>27</Lines>
  <Paragraphs>7</Paragraphs>
  <ScaleCrop>false</ScaleCrop>
  <Company>diakov.net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Дмитрий Лебедев</cp:lastModifiedBy>
  <cp:revision>2</cp:revision>
  <dcterms:created xsi:type="dcterms:W3CDTF">2018-06-07T13:53:00Z</dcterms:created>
  <dcterms:modified xsi:type="dcterms:W3CDTF">2018-06-07T13:53:00Z</dcterms:modified>
</cp:coreProperties>
</file>